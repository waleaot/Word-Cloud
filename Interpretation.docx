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ndara" w:cs="Candara" w:eastAsia="Candara" w:hAnsi="Candara"/>
          <w:sz w:val="26"/>
          <w:szCs w:val="26"/>
          <w:u w:val="single"/>
        </w:rPr>
      </w:pP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ndara" w:cs="Candara" w:eastAsia="Candara" w:hAnsi="Candara"/>
          <w:b w:val="1"/>
          <w:sz w:val="26"/>
          <w:szCs w:val="26"/>
          <w:rtl w:val="0"/>
        </w:rPr>
        <w:t xml:space="preserve">Data Analysis</w:t>
      </w:r>
      <w:r w:rsidDel="00000000" w:rsidR="00000000" w:rsidRPr="00000000">
        <w:rPr>
          <w:rFonts w:ascii="Candara" w:cs="Candara" w:eastAsia="Candara" w:hAnsi="Candara"/>
          <w:sz w:val="26"/>
          <w:szCs w:val="26"/>
          <w:u w:val="single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andara" w:cs="Candara" w:eastAsia="Candara" w:hAnsi="Candara"/>
          <w:sz w:val="26"/>
          <w:szCs w:val="26"/>
          <w:u w:val="single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u w:val="single"/>
          <w:rtl w:val="0"/>
        </w:rPr>
        <w:t xml:space="preserve">Understanding the demography of our respondents. </w:t>
      </w:r>
    </w:p>
    <w:p w:rsidR="00000000" w:rsidDel="00000000" w:rsidP="00000000" w:rsidRDefault="00000000" w:rsidRPr="00000000" w14:paraId="00000003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ndara" w:cs="Candara" w:eastAsia="Candara" w:hAnsi="Candara"/>
          <w:b w:val="1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b w:val="1"/>
          <w:sz w:val="26"/>
          <w:szCs w:val="26"/>
          <w:rtl w:val="0"/>
        </w:rPr>
        <w:t xml:space="preserve">Gender - Age Group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245"/>
        <w:gridCol w:w="1485"/>
        <w:gridCol w:w="1290"/>
        <w:gridCol w:w="1335"/>
        <w:gridCol w:w="1545"/>
        <w:tblGridChange w:id="0">
          <w:tblGrid>
            <w:gridCol w:w="2565"/>
            <w:gridCol w:w="1245"/>
            <w:gridCol w:w="1485"/>
            <w:gridCol w:w="1290"/>
            <w:gridCol w:w="1335"/>
            <w:gridCol w:w="154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Gender/Age Group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20-35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35-45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45-55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55-65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Above 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9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For the Age group, we have more male gender than the female gender. With the majority of our respondents being middle-aged. </w:t>
      </w:r>
    </w:p>
    <w:p w:rsidR="00000000" w:rsidDel="00000000" w:rsidP="00000000" w:rsidRDefault="00000000" w:rsidRPr="00000000" w14:paraId="0000001A">
      <w:pPr>
        <w:rPr>
          <w:rFonts w:ascii="Candara" w:cs="Candara" w:eastAsia="Candara" w:hAnsi="Candara"/>
          <w:b w:val="1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ndara" w:cs="Candara" w:eastAsia="Candara" w:hAnsi="Candara"/>
          <w:b w:val="1"/>
          <w:sz w:val="26"/>
          <w:szCs w:val="26"/>
          <w:rtl w:val="0"/>
        </w:rPr>
        <w:t xml:space="preserve">Gender- Religion</w:t>
      </w:r>
    </w:p>
    <w:p w:rsidR="00000000" w:rsidDel="00000000" w:rsidP="00000000" w:rsidRDefault="00000000" w:rsidRPr="00000000" w14:paraId="0000001B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Gender/Religion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 Christain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 Muslim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 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Here, we have more christain respondents compared to the Muslim and Other religion. </w:t>
        <w:br w:type="textWrapping"/>
      </w:r>
    </w:p>
    <w:p w:rsidR="00000000" w:rsidDel="00000000" w:rsidP="00000000" w:rsidRDefault="00000000" w:rsidRPr="00000000" w14:paraId="0000002A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b w:val="1"/>
          <w:sz w:val="26"/>
          <w:szCs w:val="26"/>
          <w:rtl w:val="0"/>
        </w:rPr>
        <w:t xml:space="preserve">Gender - Marital Status</w:t>
      </w: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       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Gender/Marital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 Divorced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Married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Single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Widowed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We have more Single respondents, then the married folks, the divorced and finally, the widowed. </w:t>
        <w:br w:type="textWrapping"/>
        <w:br w:type="textWrapping"/>
      </w:r>
    </w:p>
    <w:p w:rsidR="00000000" w:rsidDel="00000000" w:rsidP="00000000" w:rsidRDefault="00000000" w:rsidRPr="00000000" w14:paraId="0000003E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A pie chart of the marital status of our respondents. 64.6 % makes up the single population, 31.7% makes up the married population, 2.4% makes up the divorced population and the remaining 1.3% for the widowed population. </w:t>
      </w:r>
    </w:p>
    <w:p w:rsidR="00000000" w:rsidDel="00000000" w:rsidP="00000000" w:rsidRDefault="00000000" w:rsidRPr="00000000" w14:paraId="00000040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</w:rPr>
        <w:drawing>
          <wp:inline distB="114300" distT="114300" distL="114300" distR="114300">
            <wp:extent cx="4951472" cy="305499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472" cy="305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Now, we proceed to have a sentiment analysis of our respondents by marital status. </w:t>
      </w:r>
    </w:p>
    <w:p w:rsidR="00000000" w:rsidDel="00000000" w:rsidP="00000000" w:rsidRDefault="00000000" w:rsidRPr="00000000" w14:paraId="00000048">
      <w:pPr>
        <w:rPr>
          <w:rFonts w:ascii="Candara" w:cs="Candara" w:eastAsia="Candara" w:hAnsi="Candara"/>
          <w:b w:val="1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ndara" w:cs="Candara" w:eastAsia="Candara" w:hAnsi="Candara"/>
          <w:b w:val="1"/>
          <w:sz w:val="26"/>
          <w:szCs w:val="26"/>
          <w:rtl w:val="0"/>
        </w:rPr>
        <w:t xml:space="preserve">a.) Single (Dating) </w:t>
      </w:r>
    </w:p>
    <w:p w:rsidR="00000000" w:rsidDel="00000000" w:rsidP="00000000" w:rsidRDefault="00000000" w:rsidRPr="00000000" w14:paraId="00000049">
      <w:pPr>
        <w:rPr>
          <w:rFonts w:ascii="Candara" w:cs="Candara" w:eastAsia="Candara" w:hAnsi="Candar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We have a total of 61 respondents, who are single, and dating at the moment. </w:t>
        <w:br w:type="textWrapping"/>
      </w:r>
    </w:p>
    <w:p w:rsidR="00000000" w:rsidDel="00000000" w:rsidP="00000000" w:rsidRDefault="00000000" w:rsidRPr="00000000" w14:paraId="0000004B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785"/>
        <w:gridCol w:w="2895"/>
        <w:gridCol w:w="2340"/>
        <w:tblGridChange w:id="0">
          <w:tblGrid>
            <w:gridCol w:w="2340"/>
            <w:gridCol w:w="1785"/>
            <w:gridCol w:w="28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6"/>
                <w:szCs w:val="26"/>
                <w:rtl w:val="0"/>
              </w:rPr>
              <w:t xml:space="preserve">Gender/Age Group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ndara" w:cs="Candara" w:eastAsia="Candara" w:hAnsi="Canda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6"/>
                <w:szCs w:val="26"/>
                <w:rtl w:val="0"/>
              </w:rPr>
              <w:t xml:space="preserve">          20-35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ndara" w:cs="Candara" w:eastAsia="Candara" w:hAnsi="Canda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6"/>
                <w:szCs w:val="26"/>
                <w:rtl w:val="0"/>
              </w:rPr>
              <w:t xml:space="preserve">35-40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ndara" w:cs="Candara" w:eastAsia="Candara" w:hAnsi="Canda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6"/>
                <w:szCs w:val="26"/>
                <w:rtl w:val="0"/>
              </w:rPr>
              <w:t xml:space="preserve">55-65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6"/>
                <w:szCs w:val="26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6"/>
                <w:szCs w:val="26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br w:type="textWrapping"/>
        <w:br w:type="textWrapping"/>
        <w:t xml:space="preserve">Perusing their thoughts on “what they think should be the motive behind marriage” .</w:t>
      </w:r>
    </w:p>
    <w:p w:rsidR="00000000" w:rsidDel="00000000" w:rsidP="00000000" w:rsidRDefault="00000000" w:rsidRPr="00000000" w14:paraId="0000005A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ndara" w:cs="Candara" w:eastAsia="Candara" w:hAnsi="Candara"/>
          <w:sz w:val="26"/>
          <w:szCs w:val="26"/>
        </w:rPr>
        <w:pPrChange w:author="Veronica Diduyemi" w:id="0" w:date="2021-09-25T11:05:40Z">
          <w:pPr/>
        </w:pPrChange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They all seem to have a good “motive” or intentions towards marriage. However, when it was asked if for any reason, they would consider divorce? </w:t>
      </w:r>
      <w:r w:rsidDel="00000000" w:rsidR="00000000" w:rsidRPr="00000000">
        <w:rPr>
          <w:rFonts w:ascii="Candara" w:cs="Candara" w:eastAsia="Candara" w:hAnsi="Candara"/>
          <w:sz w:val="26"/>
          <w:szCs w:val="26"/>
        </w:rPr>
        <w:drawing>
          <wp:inline distB="114300" distT="114300" distL="114300" distR="114300">
            <wp:extent cx="7288185" cy="4491038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8185" cy="44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Candara" w:cs="Candara" w:eastAsia="Candara" w:hAnsi="Candara"/>
          <w:sz w:val="26"/>
          <w:szCs w:val="26"/>
        </w:rPr>
        <w:drawing>
          <wp:inline distB="114300" distT="114300" distL="114300" distR="114300">
            <wp:extent cx="5814408" cy="357470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4408" cy="3574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A large percentage (49%) said “No”, whereas 31%  indicated “Maybe” with the remaining 20% clearly indicating they would opt for divorce when things go left. </w:t>
        <w:br w:type="textWrapping"/>
        <w:br w:type="textWrapping"/>
        <w:t xml:space="preserve">A look into whether these folks who are dating would settle with their current partner revealed this: </w:t>
        <w:br w:type="textWrapping"/>
        <w:br w:type="textWrapping"/>
      </w:r>
    </w:p>
    <w:tbl>
      <w:tblPr>
        <w:tblStyle w:val="Table5"/>
        <w:tblW w:w="5520.0" w:type="dxa"/>
        <w:jc w:val="left"/>
        <w:tblInd w:w="1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2355"/>
        <w:tblGridChange w:id="0">
          <w:tblGrid>
            <w:gridCol w:w="316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Single (Not Dating)</w:t>
      </w:r>
    </w:p>
    <w:p w:rsidR="00000000" w:rsidDel="00000000" w:rsidP="00000000" w:rsidRDefault="00000000" w:rsidRPr="00000000" w14:paraId="00000068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For this category, we have 45 respondents with the following demography. </w:t>
      </w:r>
    </w:p>
    <w:p w:rsidR="00000000" w:rsidDel="00000000" w:rsidP="00000000" w:rsidRDefault="00000000" w:rsidRPr="00000000" w14:paraId="00000069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6"/>
                <w:szCs w:val="26"/>
                <w:rtl w:val="0"/>
              </w:rPr>
              <w:t xml:space="preserve">Gender/Age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6"/>
                <w:szCs w:val="26"/>
                <w:rtl w:val="0"/>
              </w:rPr>
              <w:t xml:space="preserve">20-35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6"/>
                <w:szCs w:val="26"/>
                <w:rtl w:val="0"/>
              </w:rPr>
              <w:t xml:space="preserve">35-45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6"/>
                <w:szCs w:val="26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6"/>
                <w:szCs w:val="26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Let’s sample their “marriage motives” opinion. </w:t>
      </w:r>
    </w:p>
    <w:p w:rsidR="00000000" w:rsidDel="00000000" w:rsidP="00000000" w:rsidRDefault="00000000" w:rsidRPr="00000000" w14:paraId="00000075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</w:rPr>
        <w:drawing>
          <wp:inline distB="114300" distT="114300" distL="114300" distR="114300">
            <wp:extent cx="5943600" cy="36703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The sentiment analysis reveals the respondents' motives towards marriage to be a positive one. </w:t>
        <w:br w:type="textWrapping"/>
        <w:br w:type="textWrapping"/>
        <w:t xml:space="preserve">next , will be to determine their disposition towards divorce. </w:t>
      </w:r>
    </w:p>
    <w:p w:rsidR="00000000" w:rsidDel="00000000" w:rsidP="00000000" w:rsidRDefault="00000000" w:rsidRPr="00000000" w14:paraId="00000078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</w:rPr>
        <w:drawing>
          <wp:inline distB="114300" distT="114300" distL="114300" distR="114300">
            <wp:extent cx="5943600" cy="3708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24.4%  are with choice “maybe” while, 71.1% firmly hold on to “no”. And lastly, the 4.4% of them saying “yes”. </w:t>
      </w:r>
    </w:p>
    <w:p w:rsidR="00000000" w:rsidDel="00000000" w:rsidP="00000000" w:rsidRDefault="00000000" w:rsidRPr="00000000" w14:paraId="0000007D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82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Married</w:t>
      </w:r>
    </w:p>
    <w:p w:rsidR="00000000" w:rsidDel="00000000" w:rsidP="00000000" w:rsidRDefault="00000000" w:rsidRPr="00000000" w14:paraId="0000008E">
      <w:pPr>
        <w:rPr>
          <w:rFonts w:ascii="Candara" w:cs="Candara" w:eastAsia="Candara" w:hAnsi="Candar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For the married folks, we have the following demography. </w:t>
        <w:br w:type="textWrapping"/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349.765624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6"/>
                <w:szCs w:val="26"/>
                <w:rtl w:val="0"/>
              </w:rPr>
              <w:t xml:space="preserve">Gender/AGe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20-35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35-45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45-55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55-65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Above 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6"/>
                <w:szCs w:val="26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6"/>
                <w:szCs w:val="26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ndara" w:cs="Candara" w:eastAsia="Candara" w:hAnsi="Candar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We have an equal number of male and female respondents. With the majority of them in the 20-35 age bracket.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</w:rPr>
        <w:drawing>
          <wp:inline distB="114300" distT="114300" distL="114300" distR="114300">
            <wp:extent cx="5943600" cy="36703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For the respondents, 32% of them are within their 1-3 years of marriage, 23% of them are both in 4-6 years and less than a year (fresh couple) while 16% have been in 0ver 10 years of marriage with 6% being in 7-10 years. </w:t>
      </w:r>
    </w:p>
    <w:p w:rsidR="00000000" w:rsidDel="00000000" w:rsidP="00000000" w:rsidRDefault="00000000" w:rsidRPr="00000000" w14:paraId="000000A8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</w:rPr>
        <w:drawing>
          <wp:inline distB="114300" distT="114300" distL="114300" distR="114300">
            <wp:extent cx="6908470" cy="426243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8470" cy="426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A sentiment analysis when ask for why marriages fail, saw “lack” of understanding topping the list. </w:t>
        <w:br w:type="textWrapping"/>
        <w:br w:type="textWrapping"/>
        <w:t xml:space="preserve">Here is the Marriage advise from the married to the single folks. Each word appearing in the cluster, has a minimum number of occurrence of 2. </w:t>
      </w:r>
    </w:p>
    <w:p w:rsidR="00000000" w:rsidDel="00000000" w:rsidP="00000000" w:rsidRDefault="00000000" w:rsidRPr="00000000" w14:paraId="000000AD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</w:rPr>
        <w:drawing>
          <wp:inline distB="114300" distT="114300" distL="114300" distR="114300">
            <wp:extent cx="5943600" cy="3670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Fonts w:ascii="Candara" w:cs="Candara" w:eastAsia="Candara" w:hAnsi="Candara"/>
          <w:sz w:val="26"/>
          <w:szCs w:val="26"/>
          <w:rtl w:val="0"/>
        </w:rPr>
        <w:t xml:space="preserve">But when asked for their advice to couples, whose marriage are on the edge, 4% actually suggested divorce, if the heat gets too much.</w:t>
        <w:br w:type="textWrapping"/>
        <w:br w:type="textWrapping"/>
      </w:r>
      <w:r w:rsidDel="00000000" w:rsidR="00000000" w:rsidRPr="00000000">
        <w:rPr>
          <w:rFonts w:ascii="Candara" w:cs="Candara" w:eastAsia="Candara" w:hAnsi="Candara"/>
          <w:sz w:val="26"/>
          <w:szCs w:val="26"/>
        </w:rPr>
        <w:drawing>
          <wp:inline distB="114300" distT="114300" distL="114300" distR="114300">
            <wp:extent cx="5943600" cy="36703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ndara" w:cs="Candara" w:eastAsia="Candara" w:hAnsi="Canda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 peep into the couple live to see how they have been sustaining their marriage. The married respondents were peovided with 4 key words: Love, Trust, Understanding and and money. Of which they can pick all 4. </w:t>
        <w:br w:type="textWrapping"/>
        <w:br w:type="textWrapping"/>
        <w:t xml:space="preserve">The data reveals this.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6831341" cy="42148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1341" cy="42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i w:val="1"/>
          <w:shd w:fill="ff9900" w:val="clear"/>
          <w:rtl w:val="0"/>
        </w:rPr>
        <w:t xml:space="preserve">Vero, this is for your own personal consumption. I will provide the chart above in a table, so you can make more sense of it.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Choices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Love,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Love, Trust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Love, trust, Money,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Love, Trust,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Trust, Money,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Trust,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Advice for the upcoming single- pringles folks.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Divorced</w:t>
        <w:br w:type="textWrapping"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There are 4 respondents in this category. </w:t>
        <w:br w:type="textWrapping"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Gender/Age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45-55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We have older people in this category.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When asked if they felt, they married the wrong person? </w:t>
        <w:br w:type="textWrapping"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75% indicated they are sure they didn’t marry the wrong person, and 25% said yes. They felt they married the wrong person. </w:t>
        <w:br w:type="textWrapping"/>
        <w:br w:type="textWrapping"/>
        <w:t xml:space="preserve">Dating reasons: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Here are their intentions for settling down with their estranged partners. </w:t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One was pregnant, another was just pregnant and 2 signified “others” as a  reason for their intention while dating. </w:t>
        <w:br w:type="textWrapping"/>
        <w:br w:type="textWrapping"/>
        <w:br w:type="textWrapping"/>
        <w:t xml:space="preserve">Did you see all these red flags that led to divorce before you agreed to marry them?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Interestingly, all respondents indicated their partners initiated the divorce. </w:t>
        <w:br w:type="textWrapping"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When asked “If you were given another opportunity to set things right and make your marriage work, would you gladly agree?”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Years before marriage: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Courtship duration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Here is the Nationality of our respondnents. </w:t>
      </w:r>
    </w:p>
    <w:p w:rsidR="00000000" w:rsidDel="00000000" w:rsidP="00000000" w:rsidRDefault="00000000" w:rsidRPr="00000000" w14:paraId="0000010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Nigeria</w:t>
        <w:br w:type="textWrapping"/>
        <w:t xml:space="preserve">Rwanda</w:t>
        <w:br w:type="textWrapping"/>
        <w:t xml:space="preserve">Came</w:t>
      </w:r>
      <w:del w:author="Veronica Diduyemi" w:id="1" w:date="2021-09-25T12:32:58Z">
        <w:r w:rsidDel="00000000" w:rsidR="00000000" w:rsidRPr="00000000">
          <w:rPr>
            <w:shd w:fill="ff9900" w:val="clear"/>
            <w:rtl w:val="0"/>
          </w:rPr>
          <w:delText xml:space="preserve">r</w:delText>
        </w:r>
      </w:del>
      <w:r w:rsidDel="00000000" w:rsidR="00000000" w:rsidRPr="00000000">
        <w:rPr>
          <w:shd w:fill="ff9900" w:val="clear"/>
          <w:rtl w:val="0"/>
        </w:rPr>
        <w:t xml:space="preserve">oon </w:t>
      </w:r>
      <w:del w:author="Veronica Diduyemi" w:id="2" w:date="2021-09-25T12:33:56Z">
        <w:r w:rsidDel="00000000" w:rsidR="00000000" w:rsidRPr="00000000">
          <w:rPr>
            <w:shd w:fill="ff9900" w:val="clear"/>
            <w:rtl w:val="0"/>
          </w:rPr>
          <w:br w:type="textWrapping"/>
        </w:r>
      </w:del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eniyi olawale" w:id="0" w:date="2021-09-25T11:17:53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like the font style?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1.png"/><Relationship Id="rId22" Type="http://schemas.openxmlformats.org/officeDocument/2006/relationships/image" Target="media/image12.png"/><Relationship Id="rId10" Type="http://schemas.openxmlformats.org/officeDocument/2006/relationships/image" Target="media/image7.png"/><Relationship Id="rId21" Type="http://schemas.openxmlformats.org/officeDocument/2006/relationships/image" Target="media/image8.png"/><Relationship Id="rId13" Type="http://schemas.openxmlformats.org/officeDocument/2006/relationships/image" Target="media/image1.png"/><Relationship Id="rId24" Type="http://schemas.openxmlformats.org/officeDocument/2006/relationships/image" Target="media/image10.png"/><Relationship Id="rId12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19" Type="http://schemas.openxmlformats.org/officeDocument/2006/relationships/image" Target="media/image18.png"/><Relationship Id="rId6" Type="http://schemas.openxmlformats.org/officeDocument/2006/relationships/styles" Target="styles.xml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